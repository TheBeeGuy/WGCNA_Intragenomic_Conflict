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1B5259CD" w14:textId="7E1CB400" w:rsidR="00551E71" w:rsidRPr="00551E71" w:rsidRDefault="00551E71" w:rsidP="00551E7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3BC8A00D" w14:textId="77777777" w:rsidR="00256BD3" w:rsidRPr="00790638" w:rsidRDefault="00256BD3">
      <w:pPr>
        <w:rPr>
          <w:rFonts w:ascii="Times New Roman" w:hAnsi="Times New Roman" w:cs="Times New Roman"/>
          <w:sz w:val="24"/>
          <w:szCs w:val="24"/>
        </w:rPr>
      </w:pP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5961A6B4" w14:textId="1C2F334C" w:rsidR="00612462" w:rsidRDefault="00D9794F" w:rsidP="00612462">
      <w:pPr>
        <w:pStyle w:val="ListParagraph"/>
        <w:numPr>
          <w:ilvl w:val="1"/>
          <w:numId w:val="5"/>
        </w:numPr>
        <w:rPr>
          <w:rFonts w:ascii="Times New Roman" w:hAnsi="Times New Roman" w:cs="Times New Roman"/>
          <w:b/>
          <w:sz w:val="24"/>
          <w:szCs w:val="24"/>
        </w:rPr>
      </w:pPr>
      <w:commentRangeStart w:id="0"/>
      <w:commentRangeStart w:id="1"/>
      <w:r>
        <w:rPr>
          <w:rFonts w:ascii="Times New Roman" w:hAnsi="Times New Roman" w:cs="Times New Roman"/>
          <w:b/>
          <w:sz w:val="24"/>
          <w:szCs w:val="24"/>
        </w:rPr>
        <w:t xml:space="preserve">Didn’t find this in the results. </w:t>
      </w:r>
      <w:commentRangeEnd w:id="0"/>
      <w:r>
        <w:rPr>
          <w:rStyle w:val="CommentReference"/>
        </w:rPr>
        <w:commentReference w:id="0"/>
      </w:r>
      <w:commentRangeEnd w:id="1"/>
      <w:r w:rsidR="00327698">
        <w:rPr>
          <w:rStyle w:val="CommentReference"/>
        </w:rPr>
        <w:commentReference w:id="1"/>
      </w:r>
    </w:p>
    <w:p w14:paraId="73CF6B3D" w14:textId="77777777" w:rsidR="00256BD3" w:rsidRPr="00790638" w:rsidRDefault="00256BD3">
      <w:pPr>
        <w:rPr>
          <w:rFonts w:ascii="Times New Roman" w:hAnsi="Times New Roman" w:cs="Times New Roman"/>
          <w:sz w:val="24"/>
          <w:szCs w:val="24"/>
        </w:rPr>
      </w:pPr>
    </w:p>
    <w:p w14:paraId="7751F439" w14:textId="77777777" w:rsidR="00256BD3" w:rsidRPr="00790638" w:rsidRDefault="00256BD3">
      <w:pPr>
        <w:rPr>
          <w:rFonts w:ascii="Times New Roman" w:hAnsi="Times New Roman" w:cs="Times New Roman"/>
          <w:sz w:val="24"/>
          <w:szCs w:val="24"/>
        </w:rPr>
      </w:pP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2"/>
      <w:commentRangeStart w:id="3"/>
      <w:r w:rsidRPr="00AD1524">
        <w:rPr>
          <w:rFonts w:ascii="Times New Roman" w:hAnsi="Times New Roman" w:cs="Times New Roman"/>
          <w:sz w:val="24"/>
          <w:szCs w:val="24"/>
        </w:rPr>
        <w:t xml:space="preserve">12 genes </w:t>
      </w:r>
      <w:commentRangeEnd w:id="2"/>
      <w:r w:rsidR="00327698">
        <w:rPr>
          <w:rStyle w:val="CommentReference"/>
        </w:rPr>
        <w:commentReference w:id="2"/>
      </w:r>
      <w:commentRangeEnd w:id="3"/>
      <w:r w:rsidR="000553DE">
        <w:rPr>
          <w:rStyle w:val="CommentReference"/>
        </w:rPr>
        <w:commentReference w:id="3"/>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commentRangeStart w:id="4"/>
      <w:commentRangeStart w:id="5"/>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5E33BA92" w14:textId="253A7D13"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commentRangeEnd w:id="4"/>
    <w:p w14:paraId="01896768" w14:textId="468D5C22" w:rsidR="00256BD3" w:rsidRPr="00790638" w:rsidRDefault="00AD1524" w:rsidP="00C43A63">
      <w:pPr>
        <w:ind w:firstLine="60"/>
        <w:rPr>
          <w:rFonts w:ascii="Times New Roman" w:hAnsi="Times New Roman" w:cs="Times New Roman"/>
          <w:sz w:val="24"/>
          <w:szCs w:val="24"/>
        </w:rPr>
      </w:pPr>
      <w:r>
        <w:rPr>
          <w:rStyle w:val="CommentReference"/>
        </w:rPr>
        <w:commentReference w:id="4"/>
      </w:r>
      <w:commentRangeEnd w:id="5"/>
      <w:r w:rsidR="00327698">
        <w:rPr>
          <w:rStyle w:val="CommentReference"/>
        </w:rPr>
        <w:commentReference w:id="5"/>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0A536181" w14:textId="31A7772A" w:rsidR="00CD7732" w:rsidRPr="00AD1524" w:rsidRDefault="00CD7732" w:rsidP="00CD7732">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26A173D5" w14:textId="77777777" w:rsidR="00256BD3" w:rsidRPr="00790638" w:rsidRDefault="00256BD3">
      <w:pPr>
        <w:rPr>
          <w:rFonts w:ascii="Times New Roman" w:hAnsi="Times New Roman" w:cs="Times New Roman"/>
          <w:b/>
          <w:sz w:val="24"/>
          <w:szCs w:val="24"/>
        </w:rPr>
      </w:pPr>
    </w:p>
    <w:p w14:paraId="1194F041" w14:textId="19D5EB34" w:rsidR="7ED513DE" w:rsidRPr="00790638" w:rsidRDefault="7ED513DE">
      <w:pPr>
        <w:rPr>
          <w:rFonts w:ascii="Times New Roman" w:hAnsi="Times New Roman" w:cs="Times New Roman"/>
          <w:sz w:val="24"/>
          <w:szCs w:val="24"/>
        </w:rPr>
      </w:pP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6"/>
      <w:r w:rsidRPr="00C43A63">
        <w:rPr>
          <w:rFonts w:ascii="Times New Roman" w:hAnsi="Times New Roman" w:cs="Times New Roman"/>
          <w:b/>
          <w:bCs/>
          <w:sz w:val="24"/>
          <w:szCs w:val="24"/>
        </w:rPr>
        <w:t>networks?</w:t>
      </w:r>
      <w:commentRangeEnd w:id="6"/>
      <w:r w:rsidR="00327698">
        <w:rPr>
          <w:rStyle w:val="CommentReference"/>
        </w:rPr>
        <w:commentReference w:id="6"/>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1EF3CC52" w:rsidR="5EF002F2" w:rsidRPr="00790638" w:rsidRDefault="5EF002F2">
      <w:pPr>
        <w:rPr>
          <w:rFonts w:ascii="Times New Roman" w:hAnsi="Times New Roman" w:cs="Times New Roman"/>
          <w:b/>
          <w:bCs/>
          <w:sz w:val="24"/>
          <w:szCs w:val="24"/>
        </w:rPr>
      </w:pPr>
    </w:p>
    <w:p w14:paraId="3AA1B451" w14:textId="5C61B9C4" w:rsidR="5EF002F2" w:rsidRPr="00790638" w:rsidRDefault="5EF002F2">
      <w:pPr>
        <w:rPr>
          <w:rFonts w:ascii="Times New Roman" w:hAnsi="Times New Roman" w:cs="Times New Roman"/>
          <w:b/>
          <w:bCs/>
          <w:sz w:val="24"/>
          <w:szCs w:val="24"/>
        </w:rPr>
      </w:pPr>
    </w:p>
    <w:p w14:paraId="20FF2856" w14:textId="0607EFFB" w:rsidR="5EF002F2" w:rsidRPr="00790638" w:rsidRDefault="5EF002F2">
      <w:pPr>
        <w:rPr>
          <w:rFonts w:ascii="Times New Roman" w:hAnsi="Times New Roman" w:cs="Times New Roman"/>
          <w:b/>
          <w:bCs/>
          <w:sz w:val="24"/>
          <w:szCs w:val="24"/>
        </w:rPr>
      </w:pPr>
    </w:p>
    <w:p w14:paraId="7FBE4465" w14:textId="0A9A8B97" w:rsidR="5EF002F2" w:rsidRPr="00790638" w:rsidRDefault="5EF002F2">
      <w:pPr>
        <w:rPr>
          <w:rFonts w:ascii="Times New Roman" w:hAnsi="Times New Roman" w:cs="Times New Roman"/>
          <w:b/>
          <w:bCs/>
          <w:sz w:val="24"/>
          <w:szCs w:val="24"/>
        </w:rPr>
      </w:pPr>
    </w:p>
    <w:p w14:paraId="6DF4594D" w14:textId="10105285" w:rsidR="5EF002F2" w:rsidRPr="00790638" w:rsidRDefault="5EF002F2">
      <w:pPr>
        <w:rPr>
          <w:rFonts w:ascii="Times New Roman" w:hAnsi="Times New Roman" w:cs="Times New Roman"/>
          <w:b/>
          <w:bCs/>
          <w:sz w:val="24"/>
          <w:szCs w:val="24"/>
        </w:rPr>
      </w:pPr>
    </w:p>
    <w:p w14:paraId="0147E1D3" w14:textId="342B8541" w:rsidR="5EF002F2" w:rsidRPr="00790638" w:rsidRDefault="5EF002F2">
      <w:pPr>
        <w:rPr>
          <w:rFonts w:ascii="Times New Roman" w:hAnsi="Times New Roman" w:cs="Times New Roman"/>
          <w:b/>
          <w:bCs/>
          <w:sz w:val="24"/>
          <w:szCs w:val="24"/>
        </w:rPr>
      </w:pP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292ECB3B" w:rsidR="00266604" w:rsidRDefault="002F6C3F">
      <w:pPr>
        <w:rPr>
          <w:ins w:id="7" w:author="Christina Grozinger" w:date="2019-11-20T12:47:00Z"/>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Pr="00790638">
        <w:rPr>
          <w:rFonts w:ascii="Times New Roman" w:hAnsi="Times New Roman" w:cs="Times New Roman"/>
          <w:bCs/>
          <w:sz w:val="24"/>
          <w:szCs w:val="24"/>
        </w:rPr>
        <w:t>120</w:t>
      </w:r>
      <w:r w:rsidR="00B61EBF" w:rsidRPr="00790638">
        <w:rPr>
          <w:rFonts w:ascii="Times New Roman" w:hAnsi="Times New Roman" w:cs="Times New Roman"/>
          <w:bCs/>
          <w:sz w:val="24"/>
          <w:szCs w:val="24"/>
        </w:rPr>
        <w:t xml:space="preserve"> genes with transcripts that showed allele-specific expression (Table 1).</w:t>
      </w:r>
      <w:r w:rsidR="00790638" w:rsidRPr="00790638">
        <w:rPr>
          <w:rFonts w:ascii="Times New Roman" w:hAnsi="Times New Roman" w:cs="Times New Roman"/>
          <w:bCs/>
          <w:sz w:val="24"/>
          <w:szCs w:val="24"/>
        </w:rPr>
        <w:t xml:space="preserve"> </w:t>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7BE39B3A" w14:textId="77777777" w:rsidR="00893ED6" w:rsidRDefault="00893ED6">
      <w:pPr>
        <w:rPr>
          <w:ins w:id="8" w:author="Christina Grozinger" w:date="2019-11-20T12:47:00Z"/>
          <w:rFonts w:ascii="Times New Roman" w:eastAsia="Calibri" w:hAnsi="Times New Roman" w:cs="Times New Roman"/>
          <w:sz w:val="24"/>
          <w:szCs w:val="24"/>
        </w:rPr>
      </w:pPr>
    </w:p>
    <w:p w14:paraId="65C6EAFE" w14:textId="3609188B" w:rsidR="00893ED6" w:rsidRPr="00790638" w:rsidRDefault="00893ED6">
      <w:pPr>
        <w:rPr>
          <w:rFonts w:ascii="Times New Roman" w:hAnsi="Times New Roman" w:cs="Times New Roman"/>
          <w:bCs/>
          <w:sz w:val="24"/>
          <w:szCs w:val="24"/>
        </w:rPr>
      </w:pPr>
      <w:ins w:id="9" w:author="Christina Grozinger" w:date="2019-11-20T12:47:00Z">
        <w:r>
          <w:rPr>
            <w:rFonts w:ascii="Times New Roman" w:eastAsia="Calibri" w:hAnsi="Times New Roman" w:cs="Times New Roman"/>
            <w:sz w:val="24"/>
            <w:szCs w:val="24"/>
          </w:rPr>
          <w:t>**Add the comparisons of the brain vs ovaries here</w:t>
        </w:r>
      </w:ins>
      <w:ins w:id="10" w:author="Christina Grozinger" w:date="2019-11-20T12:49:00Z">
        <w:r w:rsidR="009907F1">
          <w:rPr>
            <w:rFonts w:ascii="Times New Roman" w:eastAsia="Calibri" w:hAnsi="Times New Roman" w:cs="Times New Roman"/>
            <w:sz w:val="24"/>
            <w:szCs w:val="24"/>
          </w:rPr>
          <w:t xml:space="preserve">?  Or do this as an analysis after the WGCA to ask about tissue </w:t>
        </w:r>
      </w:ins>
      <w:ins w:id="11" w:author="Christina Grozinger" w:date="2019-11-20T12:50:00Z">
        <w:r w:rsidR="009907F1">
          <w:rPr>
            <w:rFonts w:ascii="Times New Roman" w:eastAsia="Calibri" w:hAnsi="Times New Roman" w:cs="Times New Roman"/>
            <w:sz w:val="24"/>
            <w:szCs w:val="24"/>
          </w:rPr>
          <w:t>specific</w:t>
        </w:r>
      </w:ins>
      <w:ins w:id="12" w:author="Christina Grozinger" w:date="2019-11-20T12:49:00Z">
        <w:r w:rsidR="009907F1">
          <w:rPr>
            <w:rFonts w:ascii="Times New Roman" w:eastAsia="Calibri" w:hAnsi="Times New Roman" w:cs="Times New Roman"/>
            <w:sz w:val="24"/>
            <w:szCs w:val="24"/>
          </w:rPr>
          <w:t xml:space="preserve"> </w:t>
        </w:r>
        <w:proofErr w:type="gramStart"/>
        <w:r w:rsidR="009907F1">
          <w:rPr>
            <w:rFonts w:ascii="Times New Roman" w:eastAsia="Calibri" w:hAnsi="Times New Roman" w:cs="Times New Roman"/>
            <w:sz w:val="24"/>
            <w:szCs w:val="24"/>
          </w:rPr>
          <w:t>effects?</w:t>
        </w:r>
      </w:ins>
      <w:ins w:id="13" w:author="Christina Grozinger" w:date="2019-11-20T12:47:00Z">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w:t>
        </w:r>
      </w:ins>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0FF8819F" w14:textId="1369722A" w:rsidR="00A650BA" w:rsidRDefault="004F08B5" w:rsidP="000764E3">
      <w:pPr>
        <w:ind w:firstLine="720"/>
        <w:rPr>
          <w:rFonts w:ascii="Times New Roman" w:hAnsi="Times New Roman" w:cs="Times New Roman"/>
          <w:bCs/>
          <w:sz w:val="24"/>
          <w:szCs w:val="24"/>
        </w:rPr>
      </w:pPr>
      <w:r w:rsidRPr="00790638">
        <w:rPr>
          <w:rFonts w:ascii="Times New Roman" w:hAnsi="Times New Roman" w:cs="Times New Roman"/>
          <w:bCs/>
          <w:sz w:val="24"/>
          <w:szCs w:val="24"/>
        </w:rPr>
        <w:lastRenderedPageBreak/>
        <w:t xml:space="preserve">WGCNA also identified </w:t>
      </w:r>
      <w:commentRangeStart w:id="14"/>
      <w:commentRangeStart w:id="15"/>
      <w:r w:rsidRPr="00790638">
        <w:rPr>
          <w:rFonts w:ascii="Times New Roman" w:hAnsi="Times New Roman" w:cs="Times New Roman"/>
          <w:bCs/>
          <w:sz w:val="24"/>
          <w:szCs w:val="24"/>
        </w:rPr>
        <w:t xml:space="preserve">22 </w:t>
      </w:r>
      <w:commentRangeEnd w:id="14"/>
      <w:r w:rsidRPr="00790638">
        <w:rPr>
          <w:rStyle w:val="CommentReference"/>
          <w:rFonts w:ascii="Times New Roman" w:hAnsi="Times New Roman" w:cs="Times New Roman"/>
          <w:sz w:val="24"/>
          <w:szCs w:val="24"/>
        </w:rPr>
        <w:commentReference w:id="14"/>
      </w:r>
      <w:commentRangeEnd w:id="15"/>
      <w:r w:rsidRPr="00790638">
        <w:rPr>
          <w:rStyle w:val="CommentReference"/>
          <w:rFonts w:ascii="Times New Roman" w:hAnsi="Times New Roman" w:cs="Times New Roman"/>
          <w:sz w:val="24"/>
          <w:szCs w:val="24"/>
        </w:rPr>
        <w:commentReference w:id="15"/>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F23FEC">
      <w:pPr>
        <w:rPr>
          <w:rFonts w:ascii="Times New Roman" w:hAnsi="Times New Roman" w:cs="Times New Roman"/>
          <w:sz w:val="24"/>
          <w:szCs w:val="24"/>
        </w:rPr>
      </w:pPr>
      <w:r w:rsidRPr="00790638">
        <w:rPr>
          <w:rFonts w:ascii="Times New Roman" w:hAnsi="Times New Roman" w:cs="Times New Roman"/>
          <w:bCs/>
          <w:sz w:val="24"/>
          <w:szCs w:val="24"/>
        </w:rPr>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F23FEC">
      <w:pPr>
        <w:ind w:firstLine="720"/>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28F3394" w14:textId="3ADB7907" w:rsidR="00FD7DD1" w:rsidRPr="00790638"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21B5C537" w14:textId="77777777" w:rsidR="00FD7DD1" w:rsidRPr="00790638" w:rsidRDefault="00FD7DD1" w:rsidP="00FD7DD1">
      <w:pPr>
        <w:rPr>
          <w:rFonts w:ascii="Times New Roman" w:hAnsi="Times New Roman" w:cs="Times New Roman"/>
          <w:sz w:val="24"/>
          <w:szCs w:val="24"/>
        </w:rPr>
      </w:pPr>
    </w:p>
    <w:p w14:paraId="3860ABCE" w14:textId="77777777" w:rsidR="003544CD" w:rsidRPr="00790638" w:rsidRDefault="003544CD" w:rsidP="00EA2CE6">
      <w:pPr>
        <w:rPr>
          <w:rFonts w:ascii="Times New Roman" w:hAnsi="Times New Roman" w:cs="Times New Roman"/>
          <w:sz w:val="24"/>
          <w:szCs w:val="24"/>
        </w:rPr>
      </w:pPr>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colonies that were managed by Glenn Apiaries. These colonies were separated into three blocks (labeled A, B, and C), with one 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17"/>
      <w:r w:rsidRPr="00790638">
        <w:rPr>
          <w:rFonts w:ascii="Times New Roman" w:eastAsia="Calibri" w:hAnsi="Times New Roman" w:cs="Times New Roman"/>
          <w:sz w:val="24"/>
          <w:szCs w:val="24"/>
          <w:lang w:val="en-US"/>
        </w:rPr>
        <w:t>mples</w:t>
      </w:r>
      <w:commentRangeEnd w:id="17"/>
      <w:r w:rsidR="00297324">
        <w:rPr>
          <w:rStyle w:val="CommentReference"/>
        </w:rPr>
        <w:commentReference w:id="17"/>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18"/>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18"/>
      <w:r w:rsidR="00B20F8F">
        <w:rPr>
          <w:rStyle w:val="CommentReference"/>
        </w:rPr>
        <w:commentReference w:id="18"/>
      </w:r>
      <w:r w:rsidRPr="00790638">
        <w:rPr>
          <w:rFonts w:ascii="Times New Roman" w:eastAsia="Calibri" w:hAnsi="Times New Roman" w:cs="Times New Roman"/>
          <w:sz w:val="24"/>
          <w:szCs w:val="24"/>
          <w:lang w:val="en-US"/>
        </w:rPr>
        <w:t xml:space="preserve">RNA was extracted using a </w:t>
      </w:r>
      <w:commentRangeStart w:id="19"/>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9"/>
      <w:r w:rsidR="00B20F8F">
        <w:rPr>
          <w:rStyle w:val="CommentReference"/>
        </w:rPr>
        <w:commentReference w:id="19"/>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20"/>
      <w:r w:rsidRPr="00790638">
        <w:rPr>
          <w:rFonts w:ascii="Times New Roman" w:eastAsia="Calibri" w:hAnsi="Times New Roman" w:cs="Times New Roman"/>
          <w:sz w:val="24"/>
          <w:szCs w:val="24"/>
          <w:lang w:val="en-US"/>
        </w:rPr>
        <w:t xml:space="preserve">Duke University </w:t>
      </w:r>
      <w:commentRangeEnd w:id="20"/>
      <w:r w:rsidR="00B20F8F">
        <w:rPr>
          <w:rStyle w:val="CommentReference"/>
        </w:rPr>
        <w:commentReference w:id="20"/>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21"/>
      <w:r w:rsidRPr="00D93443">
        <w:rPr>
          <w:rFonts w:ascii="Times New Roman" w:eastAsia="Calibri" w:hAnsi="Times New Roman" w:cs="Times New Roman"/>
          <w:sz w:val="24"/>
          <w:szCs w:val="24"/>
          <w:highlight w:val="yellow"/>
          <w:lang w:val="en-US"/>
        </w:rPr>
        <w:t>X</w:t>
      </w:r>
      <w:commentRangeEnd w:id="21"/>
      <w:r w:rsidR="00B20F8F">
        <w:rPr>
          <w:rStyle w:val="CommentReference"/>
        </w:rPr>
        <w:commentReference w:id="21"/>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w:t>
      </w:r>
      <w:proofErr w:type="gramStart"/>
      <w:r w:rsidRPr="00790638">
        <w:rPr>
          <w:rFonts w:ascii="Times New Roman" w:eastAsia="Calibri" w:hAnsi="Times New Roman" w:cs="Times New Roman"/>
          <w:sz w:val="24"/>
          <w:szCs w:val="24"/>
          <w:lang w:val="en-US"/>
        </w:rPr>
        <w:t>low quality</w:t>
      </w:r>
      <w:proofErr w:type="gramEnd"/>
      <w:r w:rsidRPr="00790638">
        <w:rPr>
          <w:rFonts w:ascii="Times New Roman" w:eastAsia="Calibri" w:hAnsi="Times New Roman" w:cs="Times New Roman"/>
          <w:sz w:val="24"/>
          <w:szCs w:val="24"/>
          <w:lang w:val="en-US"/>
        </w:rPr>
        <w:t xml:space="preserve">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To detect changes in brain gene expression between the reproductive and sterile individuals, the preprocessed transcriptomic reads were aligned to the most recent </w:t>
      </w:r>
      <w:proofErr w:type="gramStart"/>
      <w:r w:rsidRPr="00790638">
        <w:rPr>
          <w:rFonts w:ascii="Times New Roman" w:eastAsia="Calibri" w:hAnsi="Times New Roman" w:cs="Times New Roman"/>
          <w:sz w:val="24"/>
          <w:szCs w:val="24"/>
          <w:lang w:val="en-US"/>
        </w:rPr>
        <w:t>honey bee</w:t>
      </w:r>
      <w:proofErr w:type="gramEnd"/>
      <w:r w:rsidRPr="00790638">
        <w:rPr>
          <w:rFonts w:ascii="Times New Roman" w:eastAsia="Calibri" w:hAnsi="Times New Roman" w:cs="Times New Roman"/>
          <w:sz w:val="24"/>
          <w:szCs w:val="24"/>
          <w:lang w:val="en-US"/>
        </w:rPr>
        <w:t xml:space="preserv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w:t>
      </w:r>
      <w:r w:rsidRPr="00790638">
        <w:rPr>
          <w:rFonts w:ascii="Times New Roman" w:eastAsia="Calibri" w:hAnsi="Times New Roman" w:cs="Times New Roman"/>
          <w:sz w:val="24"/>
          <w:szCs w:val="24"/>
          <w:lang w:val="en-US"/>
        </w:rPr>
        <w:lastRenderedPageBreak/>
        <w:t xml:space="preserve">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w:t>
      </w:r>
      <w:proofErr w:type="gramStart"/>
      <w:r w:rsidRPr="00790638">
        <w:rPr>
          <w:rFonts w:ascii="Times New Roman" w:eastAsia="Calibri" w:hAnsi="Times New Roman" w:cs="Times New Roman"/>
          <w:sz w:val="24"/>
          <w:szCs w:val="24"/>
          <w:lang w:val="en-US"/>
        </w:rPr>
        <w:t>honey bee</w:t>
      </w:r>
      <w:proofErr w:type="gramEnd"/>
      <w:r w:rsidRPr="00790638">
        <w:rPr>
          <w:rFonts w:ascii="Times New Roman" w:eastAsia="Calibri" w:hAnsi="Times New Roman" w:cs="Times New Roman"/>
          <w:sz w:val="24"/>
          <w:szCs w:val="24"/>
          <w:lang w:val="en-US"/>
        </w:rPr>
        <w:t xml:space="preserv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22"/>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22"/>
      <w:r w:rsidR="006A667E">
        <w:rPr>
          <w:rStyle w:val="CommentReference"/>
        </w:rPr>
        <w:commentReference w:id="22"/>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23"/>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23"/>
      <w:r w:rsidR="006A667E">
        <w:rPr>
          <w:rStyle w:val="CommentReference"/>
        </w:rPr>
        <w:commentReference w:id="23"/>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correlation method was used, as recommended in the WGCNA package documentation. Modules 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lastRenderedPageBreak/>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24"/>
      <w:r w:rsidR="37EB29FF" w:rsidRPr="00790638">
        <w:rPr>
          <w:rFonts w:ascii="Times New Roman" w:eastAsia="Calibri" w:hAnsi="Times New Roman" w:cs="Times New Roman"/>
          <w:sz w:val="24"/>
          <w:szCs w:val="24"/>
          <w:lang w:val="en-US"/>
        </w:rPr>
        <w:t>FBO</w:t>
      </w:r>
      <w:commentRangeEnd w:id="24"/>
      <w:r w:rsidR="005B484C">
        <w:rPr>
          <w:rStyle w:val="CommentReference"/>
        </w:rPr>
        <w:commentReference w:id="24"/>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25"/>
      <w:r w:rsidRPr="00E76566">
        <w:rPr>
          <w:rFonts w:ascii="Times New Roman" w:eastAsia="Calibri" w:hAnsi="Times New Roman" w:cs="Times New Roman"/>
          <w:b/>
          <w:sz w:val="24"/>
          <w:szCs w:val="24"/>
        </w:rPr>
        <w:t xml:space="preserve">Table 1.  </w:t>
      </w:r>
      <w:commentRangeEnd w:id="25"/>
      <w:r w:rsidR="00276577">
        <w:rPr>
          <w:rStyle w:val="CommentReference"/>
        </w:rPr>
        <w:commentReference w:id="25"/>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77777777" w:rsidR="00906CBE" w:rsidRPr="00790638" w:rsidRDefault="00906CBE" w:rsidP="00906CBE">
      <w:pPr>
        <w:rPr>
          <w:rFonts w:ascii="Times New Roman" w:hAnsi="Times New Roman" w:cs="Times New Roman"/>
          <w:sz w:val="24"/>
          <w:szCs w:val="24"/>
        </w:rPr>
      </w:pPr>
      <w:commentRangeStart w:id="26"/>
      <w:r w:rsidRPr="00790638">
        <w:rPr>
          <w:rFonts w:ascii="Times New Roman" w:hAnsi="Times New Roman" w:cs="Times New Roman"/>
          <w:sz w:val="24"/>
          <w:szCs w:val="24"/>
        </w:rPr>
        <w:t xml:space="preserve">Table 2. </w:t>
      </w:r>
      <w:commentRangeEnd w:id="26"/>
      <w:r w:rsidR="00790638" w:rsidRPr="00790638">
        <w:rPr>
          <w:rStyle w:val="CommentReference"/>
          <w:rFonts w:ascii="Times New Roman" w:hAnsi="Times New Roman" w:cs="Times New Roman"/>
          <w:sz w:val="24"/>
          <w:szCs w:val="24"/>
        </w:rPr>
        <w:commentReference w:id="26"/>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27"/>
      <w:r w:rsidRPr="00790638">
        <w:rPr>
          <w:rFonts w:ascii="Times New Roman" w:hAnsi="Times New Roman" w:cs="Times New Roman"/>
          <w:sz w:val="24"/>
          <w:szCs w:val="24"/>
        </w:rPr>
        <w:t xml:space="preserve">activation. </w:t>
      </w:r>
      <w:commentRangeEnd w:id="27"/>
      <w:r w:rsidR="00555F00">
        <w:rPr>
          <w:rStyle w:val="CommentReference"/>
        </w:rPr>
        <w:commentReference w:id="27"/>
      </w:r>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8"/>
            <w:r w:rsidRPr="00E76566">
              <w:rPr>
                <w:rFonts w:eastAsia="Calibri"/>
                <w:color w:val="000000" w:themeColor="text1"/>
                <w:sz w:val="20"/>
                <w:szCs w:val="20"/>
              </w:rPr>
              <w:t>Module</w:t>
            </w:r>
            <w:commentRangeEnd w:id="28"/>
            <w:r w:rsidR="00555F00">
              <w:rPr>
                <w:rStyle w:val="CommentReference"/>
              </w:rPr>
              <w:commentReference w:id="28"/>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77777777" w:rsidR="00906CBE" w:rsidRPr="00DE3B5A" w:rsidRDefault="00906CBE" w:rsidP="0019010A">
            <w:pPr>
              <w:rPr>
                <w:sz w:val="20"/>
                <w:szCs w:val="20"/>
              </w:rPr>
            </w:pPr>
            <w:r w:rsidRPr="00DE3B5A">
              <w:rPr>
                <w:rFonts w:eastAsia="Calibri"/>
                <w:color w:val="000000" w:themeColor="text1"/>
                <w:sz w:val="20"/>
                <w:szCs w:val="20"/>
              </w:rPr>
              <w:t>ME5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9"/>
            <w:r w:rsidRPr="00DE3B5A">
              <w:rPr>
                <w:rFonts w:eastAsia="Calibri"/>
                <w:color w:val="000000" w:themeColor="text1"/>
                <w:sz w:val="20"/>
                <w:szCs w:val="20"/>
              </w:rPr>
              <w:t>0.278441636</w:t>
            </w:r>
            <w:commentRangeEnd w:id="29"/>
            <w:r w:rsidR="00555F00">
              <w:rPr>
                <w:rStyle w:val="CommentReference"/>
              </w:rPr>
              <w:commentReference w:id="29"/>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77777777" w:rsidR="00906CBE" w:rsidRPr="00DE3B5A" w:rsidRDefault="00906CBE" w:rsidP="0019010A">
            <w:pPr>
              <w:rPr>
                <w:sz w:val="20"/>
                <w:szCs w:val="20"/>
              </w:rPr>
            </w:pPr>
            <w:r w:rsidRPr="00DE3B5A">
              <w:rPr>
                <w:rFonts w:eastAsia="Calibri"/>
                <w:color w:val="000000" w:themeColor="text1"/>
                <w:sz w:val="20"/>
                <w:szCs w:val="20"/>
              </w:rPr>
              <w:t>ME9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77777777" w:rsidR="00906CBE" w:rsidRPr="00DE3B5A" w:rsidRDefault="00906CBE" w:rsidP="0019010A">
            <w:pPr>
              <w:rPr>
                <w:sz w:val="20"/>
                <w:szCs w:val="20"/>
              </w:rPr>
            </w:pPr>
            <w:r w:rsidRPr="00DE3B5A">
              <w:rPr>
                <w:rFonts w:eastAsia="Calibri"/>
                <w:color w:val="000000" w:themeColor="text1"/>
                <w:sz w:val="20"/>
                <w:szCs w:val="20"/>
              </w:rPr>
              <w:t>ME22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77777777" w:rsidR="00906CBE" w:rsidRPr="00DE3B5A" w:rsidRDefault="00906CBE" w:rsidP="0019010A">
            <w:pPr>
              <w:rPr>
                <w:sz w:val="20"/>
                <w:szCs w:val="20"/>
              </w:rPr>
            </w:pPr>
            <w:r w:rsidRPr="00DE3B5A">
              <w:rPr>
                <w:rFonts w:eastAsia="Calibri"/>
                <w:color w:val="000000" w:themeColor="text1"/>
                <w:sz w:val="20"/>
                <w:szCs w:val="20"/>
              </w:rPr>
              <w:t>ME4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77777777" w:rsidR="00906CBE" w:rsidRPr="00DE3B5A" w:rsidRDefault="00906CBE" w:rsidP="0019010A">
            <w:pPr>
              <w:rPr>
                <w:sz w:val="20"/>
                <w:szCs w:val="20"/>
              </w:rPr>
            </w:pPr>
            <w:r w:rsidRPr="00DE3B5A">
              <w:rPr>
                <w:rFonts w:eastAsia="Calibri"/>
                <w:color w:val="000000" w:themeColor="text1"/>
                <w:sz w:val="20"/>
                <w:szCs w:val="20"/>
              </w:rPr>
              <w:t>ME8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77777777" w:rsidR="00906CBE" w:rsidRPr="00DE3B5A" w:rsidRDefault="00906CBE" w:rsidP="0019010A">
            <w:pPr>
              <w:rPr>
                <w:sz w:val="20"/>
                <w:szCs w:val="20"/>
              </w:rPr>
            </w:pPr>
            <w:r w:rsidRPr="00DE3B5A">
              <w:rPr>
                <w:rFonts w:eastAsia="Calibri"/>
                <w:color w:val="000000" w:themeColor="text1"/>
                <w:sz w:val="20"/>
                <w:szCs w:val="20"/>
              </w:rPr>
              <w:t>ME1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77777777" w:rsidR="00906CBE" w:rsidRPr="00DE3B5A" w:rsidRDefault="00906CBE" w:rsidP="0019010A">
            <w:pPr>
              <w:rPr>
                <w:sz w:val="20"/>
                <w:szCs w:val="20"/>
              </w:rPr>
            </w:pPr>
            <w:r w:rsidRPr="00DE3B5A">
              <w:rPr>
                <w:rFonts w:eastAsia="Calibri"/>
                <w:color w:val="000000" w:themeColor="text1"/>
                <w:sz w:val="20"/>
                <w:szCs w:val="20"/>
              </w:rPr>
              <w:t>ME7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77777777" w:rsidR="00906CBE" w:rsidRPr="00DE3B5A" w:rsidRDefault="00906CBE" w:rsidP="0019010A">
            <w:pPr>
              <w:rPr>
                <w:sz w:val="20"/>
                <w:szCs w:val="20"/>
              </w:rPr>
            </w:pPr>
            <w:r w:rsidRPr="00DE3B5A">
              <w:rPr>
                <w:rFonts w:eastAsia="Calibri"/>
                <w:color w:val="000000" w:themeColor="text1"/>
                <w:sz w:val="20"/>
                <w:szCs w:val="20"/>
              </w:rPr>
              <w:t>ME17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77777777" w:rsidR="00906CBE" w:rsidRPr="00DE3B5A" w:rsidRDefault="00906CBE" w:rsidP="0019010A">
            <w:pPr>
              <w:rPr>
                <w:sz w:val="20"/>
                <w:szCs w:val="20"/>
              </w:rPr>
            </w:pPr>
            <w:r w:rsidRPr="00DE3B5A">
              <w:rPr>
                <w:rFonts w:eastAsia="Calibri"/>
                <w:color w:val="000000" w:themeColor="text1"/>
                <w:sz w:val="20"/>
                <w:szCs w:val="20"/>
              </w:rPr>
              <w:lastRenderedPageBreak/>
              <w:t>ME18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7777777" w:rsidR="00906CBE" w:rsidRPr="00DE3B5A" w:rsidRDefault="00906CBE" w:rsidP="0019010A">
            <w:pPr>
              <w:rPr>
                <w:sz w:val="20"/>
                <w:szCs w:val="20"/>
              </w:rPr>
            </w:pPr>
            <w:r w:rsidRPr="00DE3B5A">
              <w:rPr>
                <w:rFonts w:eastAsia="Calibri"/>
                <w:color w:val="000000" w:themeColor="text1"/>
                <w:sz w:val="20"/>
                <w:szCs w:val="20"/>
              </w:rPr>
              <w:t>ME11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77777777" w:rsidR="00906CBE" w:rsidRPr="00DE3B5A" w:rsidRDefault="00906CBE" w:rsidP="0019010A">
            <w:pPr>
              <w:rPr>
                <w:sz w:val="20"/>
                <w:szCs w:val="20"/>
              </w:rPr>
            </w:pPr>
            <w:r w:rsidRPr="00DE3B5A">
              <w:rPr>
                <w:rFonts w:eastAsia="Calibri"/>
                <w:color w:val="000000" w:themeColor="text1"/>
                <w:sz w:val="20"/>
                <w:szCs w:val="20"/>
              </w:rPr>
              <w:t>ME19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77777777" w:rsidR="00906CBE" w:rsidRPr="00DE3B5A" w:rsidRDefault="00906CBE" w:rsidP="0019010A">
            <w:pPr>
              <w:rPr>
                <w:sz w:val="20"/>
                <w:szCs w:val="20"/>
              </w:rPr>
            </w:pPr>
            <w:r w:rsidRPr="00DE3B5A">
              <w:rPr>
                <w:rFonts w:eastAsia="Calibri"/>
                <w:color w:val="000000" w:themeColor="text1"/>
                <w:sz w:val="20"/>
                <w:szCs w:val="20"/>
              </w:rPr>
              <w:t>ME10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77777777" w:rsidR="00906CBE" w:rsidRPr="00DE3B5A" w:rsidRDefault="00906CBE" w:rsidP="0019010A">
            <w:pPr>
              <w:rPr>
                <w:sz w:val="20"/>
                <w:szCs w:val="20"/>
              </w:rPr>
            </w:pPr>
            <w:r w:rsidRPr="00DE3B5A">
              <w:rPr>
                <w:rFonts w:eastAsia="Calibri"/>
                <w:color w:val="000000" w:themeColor="text1"/>
                <w:sz w:val="20"/>
                <w:szCs w:val="20"/>
              </w:rPr>
              <w:t>ME21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7777777" w:rsidR="00906CBE" w:rsidRPr="00DE3B5A" w:rsidRDefault="00906CBE" w:rsidP="0019010A">
            <w:pPr>
              <w:rPr>
                <w:sz w:val="20"/>
                <w:szCs w:val="20"/>
              </w:rPr>
            </w:pPr>
            <w:r w:rsidRPr="00DE3B5A">
              <w:rPr>
                <w:rFonts w:eastAsia="Calibri"/>
                <w:color w:val="000000" w:themeColor="text1"/>
                <w:sz w:val="20"/>
                <w:szCs w:val="20"/>
              </w:rPr>
              <w:t>ME12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77777777" w:rsidR="00906CBE" w:rsidRPr="00DE3B5A" w:rsidRDefault="00906CBE" w:rsidP="0019010A">
            <w:pPr>
              <w:rPr>
                <w:sz w:val="20"/>
                <w:szCs w:val="20"/>
              </w:rPr>
            </w:pPr>
            <w:r w:rsidRPr="00DE3B5A">
              <w:rPr>
                <w:rFonts w:eastAsia="Calibri"/>
                <w:color w:val="000000" w:themeColor="text1"/>
                <w:sz w:val="20"/>
                <w:szCs w:val="20"/>
              </w:rPr>
              <w:t>ME14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77777777" w:rsidR="00906CBE" w:rsidRPr="00DE3B5A" w:rsidRDefault="00906CBE" w:rsidP="0019010A">
            <w:pPr>
              <w:rPr>
                <w:sz w:val="20"/>
                <w:szCs w:val="20"/>
              </w:rPr>
            </w:pPr>
            <w:r w:rsidRPr="00DE3B5A">
              <w:rPr>
                <w:rFonts w:eastAsia="Calibri"/>
                <w:color w:val="000000" w:themeColor="text1"/>
                <w:sz w:val="20"/>
                <w:szCs w:val="20"/>
              </w:rPr>
              <w:t>ME13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77777777" w:rsidR="00906CBE" w:rsidRPr="00DE3B5A" w:rsidRDefault="00906CBE" w:rsidP="0019010A">
            <w:pPr>
              <w:rPr>
                <w:sz w:val="20"/>
                <w:szCs w:val="20"/>
              </w:rPr>
            </w:pPr>
            <w:r w:rsidRPr="00DE3B5A">
              <w:rPr>
                <w:rFonts w:eastAsia="Calibri"/>
                <w:color w:val="000000" w:themeColor="text1"/>
                <w:sz w:val="20"/>
                <w:szCs w:val="20"/>
              </w:rPr>
              <w:t>ME2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77777777" w:rsidR="00906CBE" w:rsidRPr="00DE3B5A" w:rsidRDefault="00906CBE" w:rsidP="0019010A">
            <w:pPr>
              <w:rPr>
                <w:sz w:val="20"/>
                <w:szCs w:val="20"/>
              </w:rPr>
            </w:pPr>
            <w:r w:rsidRPr="00DE3B5A">
              <w:rPr>
                <w:rFonts w:eastAsia="Calibri"/>
                <w:color w:val="000000" w:themeColor="text1"/>
                <w:sz w:val="20"/>
                <w:szCs w:val="20"/>
              </w:rPr>
              <w:t>ME3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77777777" w:rsidR="00906CBE" w:rsidRPr="00DE3B5A" w:rsidRDefault="00906CBE" w:rsidP="0019010A">
            <w:pPr>
              <w:rPr>
                <w:sz w:val="20"/>
                <w:szCs w:val="20"/>
              </w:rPr>
            </w:pPr>
            <w:r w:rsidRPr="00DE3B5A">
              <w:rPr>
                <w:rFonts w:eastAsia="Calibri"/>
                <w:color w:val="000000" w:themeColor="text1"/>
                <w:sz w:val="20"/>
                <w:szCs w:val="20"/>
              </w:rPr>
              <w:t>ME15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77777777" w:rsidR="00906CBE" w:rsidRPr="00DE3B5A" w:rsidRDefault="00906CBE" w:rsidP="0019010A">
            <w:pPr>
              <w:rPr>
                <w:sz w:val="20"/>
                <w:szCs w:val="20"/>
              </w:rPr>
            </w:pPr>
            <w:r w:rsidRPr="00DE3B5A">
              <w:rPr>
                <w:rFonts w:eastAsia="Calibri"/>
                <w:color w:val="000000" w:themeColor="text1"/>
                <w:sz w:val="20"/>
                <w:szCs w:val="20"/>
              </w:rPr>
              <w:t>ME20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77777777" w:rsidR="00906CBE" w:rsidRPr="00DE3B5A" w:rsidRDefault="00906CBE" w:rsidP="0019010A">
            <w:pPr>
              <w:rPr>
                <w:sz w:val="20"/>
                <w:szCs w:val="20"/>
              </w:rPr>
            </w:pPr>
            <w:r w:rsidRPr="00DE3B5A">
              <w:rPr>
                <w:rFonts w:eastAsia="Calibri"/>
                <w:color w:val="000000" w:themeColor="text1"/>
                <w:sz w:val="20"/>
                <w:szCs w:val="20"/>
              </w:rPr>
              <w:t>ME6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77777777" w:rsidR="00906CBE" w:rsidRPr="00DE3B5A" w:rsidRDefault="00906CBE" w:rsidP="0019010A">
            <w:pPr>
              <w:rPr>
                <w:sz w:val="20"/>
                <w:szCs w:val="20"/>
              </w:rPr>
            </w:pPr>
            <w:r w:rsidRPr="00DE3B5A">
              <w:rPr>
                <w:rFonts w:eastAsia="Calibri"/>
                <w:color w:val="000000" w:themeColor="text1"/>
                <w:sz w:val="20"/>
                <w:szCs w:val="20"/>
              </w:rPr>
              <w:t>ME16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30"/>
      <w:r w:rsidRPr="00790638">
        <w:rPr>
          <w:rFonts w:ascii="Times New Roman" w:hAnsi="Times New Roman" w:cs="Times New Roman"/>
          <w:sz w:val="24"/>
          <w:szCs w:val="24"/>
        </w:rPr>
        <w:t xml:space="preserve">Table 3. Ovary </w:t>
      </w:r>
      <w:commentRangeEnd w:id="30"/>
      <w:r w:rsidR="00555F00">
        <w:rPr>
          <w:rStyle w:val="CommentReference"/>
        </w:rPr>
        <w:commentReference w:id="30"/>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77777777" w:rsidR="00906CBE" w:rsidRPr="00DE3B5A" w:rsidRDefault="00906CBE" w:rsidP="0019010A">
            <w:pPr>
              <w:rPr>
                <w:sz w:val="20"/>
                <w:szCs w:val="20"/>
              </w:rPr>
            </w:pPr>
            <w:r w:rsidRPr="00DE3B5A">
              <w:rPr>
                <w:rFonts w:eastAsia="Calibri"/>
                <w:color w:val="000000" w:themeColor="text1"/>
                <w:sz w:val="20"/>
                <w:szCs w:val="20"/>
              </w:rPr>
              <w:t>ME11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77777777" w:rsidR="00906CBE" w:rsidRPr="00DE3B5A" w:rsidRDefault="00906CBE" w:rsidP="0019010A">
            <w:pPr>
              <w:rPr>
                <w:sz w:val="20"/>
                <w:szCs w:val="20"/>
              </w:rPr>
            </w:pPr>
            <w:r w:rsidRPr="00DE3B5A">
              <w:rPr>
                <w:rFonts w:eastAsia="Calibri"/>
                <w:color w:val="000000" w:themeColor="text1"/>
                <w:sz w:val="20"/>
                <w:szCs w:val="20"/>
              </w:rPr>
              <w:t>ME14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77777777" w:rsidR="00906CBE" w:rsidRPr="00DE3B5A" w:rsidRDefault="00906CBE" w:rsidP="0019010A">
            <w:pPr>
              <w:rPr>
                <w:sz w:val="20"/>
                <w:szCs w:val="20"/>
              </w:rPr>
            </w:pPr>
            <w:r w:rsidRPr="00DE3B5A">
              <w:rPr>
                <w:rFonts w:eastAsia="Calibri"/>
                <w:color w:val="000000" w:themeColor="text1"/>
                <w:sz w:val="20"/>
                <w:szCs w:val="20"/>
              </w:rPr>
              <w:t>ME2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77777777" w:rsidR="00906CBE" w:rsidRPr="00DE3B5A" w:rsidRDefault="00906CBE" w:rsidP="0019010A">
            <w:pPr>
              <w:rPr>
                <w:sz w:val="20"/>
                <w:szCs w:val="20"/>
              </w:rPr>
            </w:pPr>
            <w:r w:rsidRPr="00DE3B5A">
              <w:rPr>
                <w:rFonts w:eastAsia="Calibri"/>
                <w:color w:val="000000" w:themeColor="text1"/>
                <w:sz w:val="20"/>
                <w:szCs w:val="20"/>
              </w:rPr>
              <w:t>ME4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77777777" w:rsidR="00906CBE" w:rsidRPr="00DE3B5A" w:rsidRDefault="00906CBE" w:rsidP="0019010A">
            <w:pPr>
              <w:rPr>
                <w:sz w:val="20"/>
                <w:szCs w:val="20"/>
              </w:rPr>
            </w:pPr>
            <w:r w:rsidRPr="00DE3B5A">
              <w:rPr>
                <w:rFonts w:eastAsia="Calibri"/>
                <w:color w:val="000000" w:themeColor="text1"/>
                <w:sz w:val="20"/>
                <w:szCs w:val="20"/>
              </w:rPr>
              <w:lastRenderedPageBreak/>
              <w:t>ME13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77777777" w:rsidR="00906CBE" w:rsidRPr="00DE3B5A" w:rsidRDefault="00906CBE" w:rsidP="0019010A">
            <w:pPr>
              <w:rPr>
                <w:sz w:val="20"/>
                <w:szCs w:val="20"/>
              </w:rPr>
            </w:pPr>
            <w:r w:rsidRPr="00DE3B5A">
              <w:rPr>
                <w:rFonts w:eastAsia="Calibri"/>
                <w:color w:val="000000" w:themeColor="text1"/>
                <w:sz w:val="20"/>
                <w:szCs w:val="20"/>
              </w:rPr>
              <w:t>ME18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77777777" w:rsidR="00906CBE" w:rsidRPr="00DE3B5A" w:rsidRDefault="00906CBE" w:rsidP="0019010A">
            <w:pPr>
              <w:rPr>
                <w:sz w:val="20"/>
                <w:szCs w:val="20"/>
              </w:rPr>
            </w:pPr>
            <w:r w:rsidRPr="00DE3B5A">
              <w:rPr>
                <w:rFonts w:eastAsia="Calibri"/>
                <w:color w:val="000000" w:themeColor="text1"/>
                <w:sz w:val="20"/>
                <w:szCs w:val="20"/>
              </w:rPr>
              <w:t>ME17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77777777" w:rsidR="00906CBE" w:rsidRPr="00DE3B5A" w:rsidRDefault="00906CBE" w:rsidP="0019010A">
            <w:pPr>
              <w:rPr>
                <w:sz w:val="20"/>
                <w:szCs w:val="20"/>
              </w:rPr>
            </w:pPr>
            <w:r w:rsidRPr="00DE3B5A">
              <w:rPr>
                <w:rFonts w:eastAsia="Calibri"/>
                <w:color w:val="000000" w:themeColor="text1"/>
                <w:sz w:val="20"/>
                <w:szCs w:val="20"/>
              </w:rPr>
              <w:t>ME21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7777777" w:rsidR="00906CBE" w:rsidRPr="00DE3B5A" w:rsidRDefault="00906CBE" w:rsidP="0019010A">
            <w:pPr>
              <w:rPr>
                <w:sz w:val="20"/>
                <w:szCs w:val="20"/>
              </w:rPr>
            </w:pPr>
            <w:r w:rsidRPr="00DE3B5A">
              <w:rPr>
                <w:rFonts w:eastAsia="Calibri"/>
                <w:color w:val="000000" w:themeColor="text1"/>
                <w:sz w:val="20"/>
                <w:szCs w:val="20"/>
              </w:rPr>
              <w:t>ME1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77777777" w:rsidR="00906CBE" w:rsidRPr="00DE3B5A" w:rsidRDefault="00906CBE" w:rsidP="0019010A">
            <w:pPr>
              <w:rPr>
                <w:sz w:val="20"/>
                <w:szCs w:val="20"/>
              </w:rPr>
            </w:pPr>
            <w:r w:rsidRPr="00DE3B5A">
              <w:rPr>
                <w:rFonts w:eastAsia="Calibri"/>
                <w:color w:val="000000" w:themeColor="text1"/>
                <w:sz w:val="20"/>
                <w:szCs w:val="20"/>
              </w:rPr>
              <w:t>ME8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77777777" w:rsidR="00906CBE" w:rsidRPr="00DE3B5A" w:rsidRDefault="00906CBE" w:rsidP="0019010A">
            <w:pPr>
              <w:rPr>
                <w:sz w:val="20"/>
                <w:szCs w:val="20"/>
              </w:rPr>
            </w:pPr>
            <w:r w:rsidRPr="00DE3B5A">
              <w:rPr>
                <w:rFonts w:eastAsia="Calibri"/>
                <w:color w:val="000000" w:themeColor="text1"/>
                <w:sz w:val="20"/>
                <w:szCs w:val="20"/>
              </w:rPr>
              <w:t>ME5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77777777" w:rsidR="00906CBE" w:rsidRPr="00DE3B5A" w:rsidRDefault="00906CBE" w:rsidP="0019010A">
            <w:pPr>
              <w:rPr>
                <w:sz w:val="20"/>
                <w:szCs w:val="20"/>
              </w:rPr>
            </w:pPr>
            <w:r w:rsidRPr="00DE3B5A">
              <w:rPr>
                <w:rFonts w:eastAsia="Calibri"/>
                <w:color w:val="000000" w:themeColor="text1"/>
                <w:sz w:val="20"/>
                <w:szCs w:val="20"/>
              </w:rPr>
              <w:t>ME9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77777777" w:rsidR="00906CBE" w:rsidRPr="00DE3B5A" w:rsidRDefault="00906CBE" w:rsidP="0019010A">
            <w:pPr>
              <w:rPr>
                <w:sz w:val="20"/>
                <w:szCs w:val="20"/>
              </w:rPr>
            </w:pPr>
            <w:r w:rsidRPr="00DE3B5A">
              <w:rPr>
                <w:rFonts w:eastAsia="Calibri"/>
                <w:color w:val="000000" w:themeColor="text1"/>
                <w:sz w:val="20"/>
                <w:szCs w:val="20"/>
              </w:rPr>
              <w:t>ME12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77777777" w:rsidR="00906CBE" w:rsidRPr="00DE3B5A" w:rsidRDefault="00906CBE" w:rsidP="0019010A">
            <w:pPr>
              <w:rPr>
                <w:sz w:val="20"/>
                <w:szCs w:val="20"/>
              </w:rPr>
            </w:pPr>
            <w:r w:rsidRPr="00DE3B5A">
              <w:rPr>
                <w:rFonts w:eastAsia="Calibri"/>
                <w:color w:val="000000" w:themeColor="text1"/>
                <w:sz w:val="20"/>
                <w:szCs w:val="20"/>
              </w:rPr>
              <w:t>ME10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77777777" w:rsidR="00906CBE" w:rsidRPr="00DE3B5A" w:rsidRDefault="00906CBE" w:rsidP="0019010A">
            <w:pPr>
              <w:rPr>
                <w:sz w:val="20"/>
                <w:szCs w:val="20"/>
              </w:rPr>
            </w:pPr>
            <w:r w:rsidRPr="00DE3B5A">
              <w:rPr>
                <w:rFonts w:eastAsia="Calibri"/>
                <w:color w:val="000000" w:themeColor="text1"/>
                <w:sz w:val="20"/>
                <w:szCs w:val="20"/>
              </w:rPr>
              <w:t>ME15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777777" w:rsidR="00906CBE" w:rsidRPr="00DE3B5A" w:rsidRDefault="00906CBE" w:rsidP="0019010A">
            <w:pPr>
              <w:rPr>
                <w:sz w:val="20"/>
                <w:szCs w:val="20"/>
              </w:rPr>
            </w:pPr>
            <w:r w:rsidRPr="00DE3B5A">
              <w:rPr>
                <w:rFonts w:eastAsia="Calibri"/>
                <w:color w:val="000000" w:themeColor="text1"/>
                <w:sz w:val="20"/>
                <w:szCs w:val="20"/>
              </w:rPr>
              <w:t>ME3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77777777" w:rsidR="00906CBE" w:rsidRPr="00DE3B5A" w:rsidRDefault="00906CBE" w:rsidP="0019010A">
            <w:pPr>
              <w:rPr>
                <w:sz w:val="20"/>
                <w:szCs w:val="20"/>
              </w:rPr>
            </w:pPr>
            <w:r w:rsidRPr="00DE3B5A">
              <w:rPr>
                <w:rFonts w:eastAsia="Calibri"/>
                <w:color w:val="000000" w:themeColor="text1"/>
                <w:sz w:val="20"/>
                <w:szCs w:val="20"/>
              </w:rPr>
              <w:t>ME19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77777777" w:rsidR="00906CBE" w:rsidRPr="00DE3B5A" w:rsidRDefault="00906CBE" w:rsidP="0019010A">
            <w:pPr>
              <w:rPr>
                <w:sz w:val="20"/>
                <w:szCs w:val="20"/>
              </w:rPr>
            </w:pPr>
            <w:r w:rsidRPr="00DE3B5A">
              <w:rPr>
                <w:rFonts w:eastAsia="Calibri"/>
                <w:color w:val="000000" w:themeColor="text1"/>
                <w:sz w:val="20"/>
                <w:szCs w:val="20"/>
              </w:rPr>
              <w:t>ME22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77777777" w:rsidR="00906CBE" w:rsidRPr="00DE3B5A" w:rsidRDefault="00906CBE" w:rsidP="0019010A">
            <w:pPr>
              <w:rPr>
                <w:sz w:val="20"/>
                <w:szCs w:val="20"/>
              </w:rPr>
            </w:pPr>
            <w:r w:rsidRPr="00DE3B5A">
              <w:rPr>
                <w:rFonts w:eastAsia="Calibri"/>
                <w:color w:val="000000" w:themeColor="text1"/>
                <w:sz w:val="20"/>
                <w:szCs w:val="20"/>
              </w:rPr>
              <w:t>ME16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77777777" w:rsidR="00906CBE" w:rsidRPr="00DE3B5A" w:rsidRDefault="00906CBE" w:rsidP="0019010A">
            <w:pPr>
              <w:rPr>
                <w:sz w:val="20"/>
                <w:szCs w:val="20"/>
              </w:rPr>
            </w:pPr>
            <w:r w:rsidRPr="00DE3B5A">
              <w:rPr>
                <w:rFonts w:eastAsia="Calibri"/>
                <w:color w:val="000000" w:themeColor="text1"/>
                <w:sz w:val="20"/>
                <w:szCs w:val="20"/>
              </w:rPr>
              <w:t>ME7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77777777" w:rsidR="00906CBE" w:rsidRPr="00DE3B5A" w:rsidRDefault="00906CBE" w:rsidP="0019010A">
            <w:pPr>
              <w:rPr>
                <w:sz w:val="20"/>
                <w:szCs w:val="20"/>
              </w:rPr>
            </w:pPr>
            <w:r w:rsidRPr="00DE3B5A">
              <w:rPr>
                <w:rFonts w:eastAsia="Calibri"/>
                <w:color w:val="000000" w:themeColor="text1"/>
                <w:sz w:val="20"/>
                <w:szCs w:val="20"/>
              </w:rPr>
              <w:t>ME6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77777777" w:rsidR="00906CBE" w:rsidRPr="00DE3B5A" w:rsidRDefault="00906CBE" w:rsidP="0019010A">
            <w:pPr>
              <w:rPr>
                <w:sz w:val="20"/>
                <w:szCs w:val="20"/>
              </w:rPr>
            </w:pPr>
            <w:r w:rsidRPr="00DE3B5A">
              <w:rPr>
                <w:rFonts w:eastAsia="Calibri"/>
                <w:color w:val="000000" w:themeColor="text1"/>
                <w:sz w:val="20"/>
                <w:szCs w:val="20"/>
              </w:rPr>
              <w:t>ME20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r w:rsidR="00906CBE" w:rsidRPr="00555F00" w14:paraId="6ADB4410" w14:textId="77777777" w:rsidTr="0019010A">
        <w:tc>
          <w:tcPr>
            <w:tcW w:w="851" w:type="dxa"/>
          </w:tcPr>
          <w:p w14:paraId="7EDC6DDC" w14:textId="77777777" w:rsidR="00906CBE" w:rsidRPr="00DE3B5A" w:rsidRDefault="00906CBE" w:rsidP="0019010A">
            <w:pPr>
              <w:rPr>
                <w:sz w:val="20"/>
                <w:szCs w:val="20"/>
              </w:rPr>
            </w:pPr>
            <w:r w:rsidRPr="00DE3B5A">
              <w:rPr>
                <w:rFonts w:eastAsia="Calibri"/>
                <w:color w:val="000000" w:themeColor="text1"/>
                <w:sz w:val="20"/>
                <w:szCs w:val="20"/>
              </w:rPr>
              <w:t>ME0</w:t>
            </w:r>
          </w:p>
        </w:tc>
        <w:tc>
          <w:tcPr>
            <w:tcW w:w="851" w:type="dxa"/>
          </w:tcPr>
          <w:p w14:paraId="696F9731"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79081FD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7B9A02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4171C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4B78E73" w14:textId="77777777" w:rsidR="00906CBE" w:rsidRPr="00DE3B5A" w:rsidRDefault="00906CBE" w:rsidP="0019010A">
            <w:pPr>
              <w:rPr>
                <w:sz w:val="20"/>
                <w:szCs w:val="20"/>
              </w:rPr>
            </w:pPr>
            <w:r w:rsidRPr="00DE3B5A">
              <w:rPr>
                <w:rFonts w:eastAsia="Calibri"/>
                <w:color w:val="000000" w:themeColor="text1"/>
                <w:sz w:val="20"/>
                <w:szCs w:val="20"/>
              </w:rPr>
              <w:t>0.999933224</w:t>
            </w:r>
          </w:p>
        </w:tc>
        <w:tc>
          <w:tcPr>
            <w:tcW w:w="851" w:type="dxa"/>
          </w:tcPr>
          <w:p w14:paraId="70E0CED4" w14:textId="77777777" w:rsidR="00906CBE" w:rsidRPr="00DE3B5A" w:rsidRDefault="00906CBE" w:rsidP="0019010A">
            <w:pPr>
              <w:rPr>
                <w:sz w:val="20"/>
                <w:szCs w:val="20"/>
              </w:rPr>
            </w:pPr>
            <w:r w:rsidRPr="00DE3B5A">
              <w:rPr>
                <w:rFonts w:eastAsia="Calibri"/>
                <w:color w:val="000000" w:themeColor="text1"/>
                <w:sz w:val="20"/>
                <w:szCs w:val="20"/>
              </w:rPr>
              <w:t>0.996644501</w:t>
            </w:r>
          </w:p>
        </w:tc>
        <w:tc>
          <w:tcPr>
            <w:tcW w:w="855" w:type="dxa"/>
          </w:tcPr>
          <w:p w14:paraId="7B6BA149" w14:textId="77777777" w:rsidR="00906CBE" w:rsidRPr="00DE3B5A" w:rsidRDefault="00906CBE" w:rsidP="0019010A">
            <w:pPr>
              <w:rPr>
                <w:sz w:val="20"/>
                <w:szCs w:val="20"/>
              </w:rPr>
            </w:pPr>
            <w:r w:rsidRPr="00DE3B5A">
              <w:rPr>
                <w:rFonts w:eastAsia="Calibri"/>
                <w:color w:val="000000" w:themeColor="text1"/>
                <w:sz w:val="20"/>
                <w:szCs w:val="20"/>
              </w:rPr>
              <w:t>1</w:t>
            </w:r>
          </w:p>
        </w:tc>
        <w:tc>
          <w:tcPr>
            <w:tcW w:w="1106" w:type="dxa"/>
          </w:tcPr>
          <w:p w14:paraId="6B175A8A" w14:textId="77777777" w:rsidR="00906CBE" w:rsidRPr="00DE3B5A" w:rsidRDefault="00906CBE" w:rsidP="0019010A">
            <w:pPr>
              <w:rPr>
                <w:sz w:val="20"/>
                <w:szCs w:val="20"/>
              </w:rPr>
            </w:pPr>
            <w:r w:rsidRPr="00DE3B5A">
              <w:rPr>
                <w:rFonts w:eastAsia="Calibri"/>
                <w:color w:val="000000" w:themeColor="text1"/>
                <w:sz w:val="20"/>
                <w:szCs w:val="20"/>
              </w:rPr>
              <w:t>0.71877461</w:t>
            </w:r>
          </w:p>
        </w:tc>
        <w:tc>
          <w:tcPr>
            <w:tcW w:w="1421" w:type="dxa"/>
          </w:tcPr>
          <w:p w14:paraId="79F9450F" w14:textId="77777777" w:rsidR="00906CBE" w:rsidRPr="00DE3B5A" w:rsidRDefault="00906CBE" w:rsidP="0019010A">
            <w:pPr>
              <w:rPr>
                <w:sz w:val="20"/>
                <w:szCs w:val="20"/>
              </w:rPr>
            </w:pPr>
            <w:r w:rsidRPr="00DE3B5A">
              <w:rPr>
                <w:rFonts w:eastAsia="Calibri"/>
                <w:color w:val="000000" w:themeColor="text1"/>
                <w:sz w:val="20"/>
                <w:szCs w:val="20"/>
              </w:rPr>
              <w:t>-0.029813741</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468BEF29" w14:textId="77777777" w:rsidR="00DE3B5A" w:rsidRDefault="00DE3B5A" w:rsidP="00906CBE">
      <w:pPr>
        <w:rPr>
          <w:rFonts w:ascii="Times New Roman" w:hAnsi="Times New Roman" w:cs="Times New Roman"/>
          <w:sz w:val="24"/>
          <w:szCs w:val="24"/>
        </w:rPr>
      </w:pPr>
    </w:p>
    <w:p w14:paraId="4499A78D" w14:textId="77777777" w:rsidR="00DE3B5A" w:rsidRDefault="00DE3B5A" w:rsidP="00906CBE">
      <w:pPr>
        <w:rPr>
          <w:rFonts w:ascii="Times New Roman" w:hAnsi="Times New Roman" w:cs="Times New Roman"/>
          <w:sz w:val="24"/>
          <w:szCs w:val="24"/>
        </w:rPr>
      </w:pPr>
    </w:p>
    <w:p w14:paraId="660902EC" w14:textId="77777777" w:rsidR="00DE3B5A" w:rsidRDefault="00DE3B5A" w:rsidP="00906CBE">
      <w:pPr>
        <w:rPr>
          <w:rFonts w:ascii="Times New Roman" w:hAnsi="Times New Roman" w:cs="Times New Roman"/>
          <w:sz w:val="24"/>
          <w:szCs w:val="24"/>
        </w:rPr>
      </w:pPr>
    </w:p>
    <w:p w14:paraId="6973B6FF" w14:textId="77777777" w:rsidR="00DE3B5A" w:rsidRDefault="00DE3B5A" w:rsidP="00906CBE">
      <w:pPr>
        <w:rPr>
          <w:rFonts w:ascii="Times New Roman" w:hAnsi="Times New Roman" w:cs="Times New Roman"/>
          <w:sz w:val="24"/>
          <w:szCs w:val="24"/>
        </w:rPr>
      </w:pPr>
    </w:p>
    <w:p w14:paraId="195CEC49" w14:textId="77777777" w:rsidR="00DE3B5A" w:rsidRDefault="00DE3B5A" w:rsidP="00906CBE">
      <w:pPr>
        <w:rPr>
          <w:rFonts w:ascii="Times New Roman" w:hAnsi="Times New Roman" w:cs="Times New Roman"/>
          <w:sz w:val="24"/>
          <w:szCs w:val="24"/>
        </w:rPr>
      </w:pPr>
    </w:p>
    <w:p w14:paraId="0D12AC7A" w14:textId="77777777" w:rsidR="00DE3B5A" w:rsidRDefault="00DE3B5A" w:rsidP="00906CBE">
      <w:pPr>
        <w:rPr>
          <w:rFonts w:ascii="Times New Roman" w:hAnsi="Times New Roman" w:cs="Times New Roman"/>
          <w:sz w:val="24"/>
          <w:szCs w:val="24"/>
        </w:rPr>
      </w:pPr>
    </w:p>
    <w:p w14:paraId="6F1181C1" w14:textId="77777777" w:rsidR="00DE3B5A" w:rsidRDefault="00DE3B5A" w:rsidP="00906CBE">
      <w:pPr>
        <w:rPr>
          <w:rFonts w:ascii="Times New Roman" w:hAnsi="Times New Roman" w:cs="Times New Roman"/>
          <w:sz w:val="24"/>
          <w:szCs w:val="24"/>
        </w:rPr>
      </w:pPr>
    </w:p>
    <w:p w14:paraId="0F3ABE13" w14:textId="77777777" w:rsidR="00DE3B5A" w:rsidRDefault="00DE3B5A" w:rsidP="00906CBE">
      <w:pPr>
        <w:rPr>
          <w:rFonts w:ascii="Times New Roman" w:hAnsi="Times New Roman" w:cs="Times New Roman"/>
          <w:sz w:val="24"/>
          <w:szCs w:val="24"/>
        </w:rPr>
      </w:pPr>
    </w:p>
    <w:p w14:paraId="548C7DCC" w14:textId="77777777" w:rsidR="00DE3B5A" w:rsidRDefault="00DE3B5A" w:rsidP="00906CBE">
      <w:pPr>
        <w:rPr>
          <w:rFonts w:ascii="Times New Roman" w:hAnsi="Times New Roman" w:cs="Times New Roman"/>
          <w:sz w:val="24"/>
          <w:szCs w:val="24"/>
        </w:rPr>
      </w:pPr>
    </w:p>
    <w:p w14:paraId="49E61AA6" w14:textId="77777777" w:rsidR="00DE3B5A" w:rsidRDefault="00DE3B5A" w:rsidP="00906CBE">
      <w:pPr>
        <w:rPr>
          <w:rFonts w:ascii="Times New Roman" w:hAnsi="Times New Roman" w:cs="Times New Roman"/>
          <w:sz w:val="24"/>
          <w:szCs w:val="24"/>
        </w:rPr>
      </w:pPr>
    </w:p>
    <w:p w14:paraId="654302F6" w14:textId="2CC2D806" w:rsidR="00AF2808" w:rsidRDefault="00AF2808" w:rsidP="00906CBE">
      <w:pPr>
        <w:rPr>
          <w:rFonts w:ascii="Times New Roman" w:hAnsi="Times New Roman" w:cs="Times New Roman"/>
          <w:sz w:val="24"/>
          <w:szCs w:val="24"/>
        </w:rPr>
      </w:pPr>
      <w:r>
        <w:rPr>
          <w:rFonts w:ascii="Times New Roman" w:hAnsi="Times New Roman" w:cs="Times New Roman"/>
          <w:sz w:val="24"/>
          <w:szCs w:val="24"/>
        </w:rPr>
        <w:lastRenderedPageBreak/>
        <w:t>Figure 1.</w:t>
      </w:r>
      <w:r w:rsidR="00F92044">
        <w:rPr>
          <w:rFonts w:ascii="Times New Roman" w:hAnsi="Times New Roman" w:cs="Times New Roman"/>
          <w:sz w:val="24"/>
          <w:szCs w:val="24"/>
        </w:rPr>
        <w:t xml:space="preserve"> </w:t>
      </w:r>
      <w:commentRangeStart w:id="31"/>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31"/>
      <w:r w:rsidR="00F92044">
        <w:rPr>
          <w:rStyle w:val="CommentReference"/>
        </w:rPr>
        <w:commentReference w:id="31"/>
      </w:r>
    </w:p>
    <w:p w14:paraId="56D584B0" w14:textId="77777777" w:rsidR="00AF2808" w:rsidRPr="00790638" w:rsidRDefault="00AF2808" w:rsidP="00906CBE">
      <w:pPr>
        <w:rPr>
          <w:rFonts w:ascii="Times New Roman" w:hAnsi="Times New Roman" w:cs="Times New Roman"/>
          <w:sz w:val="24"/>
          <w:szCs w:val="24"/>
        </w:rPr>
      </w:pPr>
    </w:p>
    <w:p w14:paraId="2E79DD53" w14:textId="707FA262"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44DB357E" w14:textId="77777777" w:rsidR="00F92044" w:rsidRDefault="00F92044" w:rsidP="00ED367E">
      <w:pPr>
        <w:spacing w:after="120" w:line="259" w:lineRule="auto"/>
        <w:rPr>
          <w:rFonts w:ascii="Times New Roman" w:eastAsia="Calibri" w:hAnsi="Times New Roman" w:cs="Times New Roman"/>
          <w:sz w:val="24"/>
          <w:szCs w:val="24"/>
        </w:rPr>
      </w:pPr>
    </w:p>
    <w:p w14:paraId="289FEEAD" w14:textId="11A93372"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Figure 2.</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094AFF83" w14:textId="6673FBA7"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DE3B5A">
        <w:rPr>
          <w:rFonts w:ascii="Times New Roman" w:hAnsi="Times New Roman" w:cs="Times New Roman"/>
          <w:sz w:val="24"/>
          <w:szCs w:val="24"/>
        </w:rPr>
        <w:t>3</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19T16:15:00Z" w:initials="Office">
    <w:p w14:paraId="46EFE238" w14:textId="48ABA0FF" w:rsidR="00E76566" w:rsidRDefault="00E76566">
      <w:pPr>
        <w:pStyle w:val="CommentText"/>
      </w:pPr>
      <w:r>
        <w:rPr>
          <w:rStyle w:val="CommentReference"/>
        </w:rPr>
        <w:annotationRef/>
      </w:r>
      <w:r>
        <w:t>Will come back to this.</w:t>
      </w:r>
    </w:p>
  </w:comment>
  <w:comment w:id="1" w:author="Christina Grozinger" w:date="2019-11-20T12:42:00Z" w:initials="CMG">
    <w:p w14:paraId="147CDFDC" w14:textId="130678C4" w:rsidR="00E76566" w:rsidRDefault="00E76566">
      <w:pPr>
        <w:pStyle w:val="CommentText"/>
      </w:pPr>
      <w:r>
        <w:rPr>
          <w:rStyle w:val="CommentReference"/>
        </w:rPr>
        <w:annotationRef/>
      </w:r>
      <w:r>
        <w:t>I think these data are in Dave’s excel files… you would just do overlaps of PSGE genes in both tissues.  I think there is not much.</w:t>
      </w:r>
    </w:p>
  </w:comment>
  <w:comment w:id="2" w:author="Christina Grozinger" w:date="2019-11-20T12:44:00Z" w:initials="CMG">
    <w:p w14:paraId="7A53BDEF" w14:textId="5EA8A523" w:rsidR="00E76566" w:rsidRDefault="00E76566">
      <w:pPr>
        <w:pStyle w:val="CommentText"/>
      </w:pPr>
      <w:r>
        <w:rPr>
          <w:rStyle w:val="CommentReference"/>
        </w:rPr>
        <w:annotationRef/>
      </w:r>
      <w:r>
        <w:t>Are these DEGs or PSGEs?</w:t>
      </w:r>
    </w:p>
  </w:comment>
  <w:comment w:id="3" w:author="Rong Ma" w:date="2019-11-22T16:52:00Z" w:initials="RM">
    <w:p w14:paraId="069A5299" w14:textId="2A6BB03A" w:rsidR="000553DE" w:rsidRDefault="000553DE">
      <w:pPr>
        <w:pStyle w:val="CommentText"/>
      </w:pPr>
      <w:r>
        <w:rPr>
          <w:rStyle w:val="CommentReference"/>
        </w:rPr>
        <w:annotationRef/>
      </w:r>
      <w:proofErr w:type="spellStart"/>
      <w:r>
        <w:t>degs</w:t>
      </w:r>
      <w:proofErr w:type="spellEnd"/>
    </w:p>
  </w:comment>
  <w:comment w:id="4" w:author="Microsoft Office User" w:date="2019-11-19T16:20:00Z" w:initials="Office">
    <w:p w14:paraId="7CA66EEC" w14:textId="252910FC" w:rsidR="00E76566" w:rsidRDefault="00E76566">
      <w:pPr>
        <w:pStyle w:val="CommentText"/>
      </w:pPr>
      <w:r>
        <w:rPr>
          <w:rStyle w:val="CommentReference"/>
        </w:rPr>
        <w:annotationRef/>
      </w:r>
      <w:r>
        <w:t>I’m not sure we’re able to address this without the methylation portion.</w:t>
      </w:r>
    </w:p>
    <w:p w14:paraId="2884E93D" w14:textId="77777777" w:rsidR="00E76566" w:rsidRDefault="00E76566">
      <w:pPr>
        <w:pStyle w:val="CommentText"/>
      </w:pPr>
    </w:p>
  </w:comment>
  <w:comment w:id="5" w:author="Christina Grozinger" w:date="2019-11-20T12:42:00Z" w:initials="CMG">
    <w:p w14:paraId="7C940EE0" w14:textId="75FD60F0" w:rsidR="00E76566" w:rsidRDefault="00E76566">
      <w:pPr>
        <w:pStyle w:val="CommentText"/>
      </w:pPr>
      <w:r>
        <w:rPr>
          <w:rStyle w:val="CommentReference"/>
        </w:rPr>
        <w:annotationRef/>
      </w:r>
      <w:r>
        <w:t>These are just explanation for WHY we might see the same genes expressed in the brain and ovaries, but not showing evidence of POE in both tissues.  This is for the discussion.</w:t>
      </w:r>
    </w:p>
  </w:comment>
  <w:comment w:id="6" w:author="Christina Grozinger" w:date="2019-11-20T12:45:00Z" w:initials="CMG">
    <w:p w14:paraId="178F8769" w14:textId="642A271E" w:rsidR="00E76566" w:rsidRDefault="00E76566">
      <w:pPr>
        <w:pStyle w:val="CommentText"/>
      </w:pPr>
      <w:r>
        <w:rPr>
          <w:rStyle w:val="CommentReference"/>
        </w:rPr>
        <w:annotationRef/>
      </w:r>
      <w:r>
        <w:t xml:space="preserve">ALSO, in addition to the network analysis, we could I guess check to see if they are in the same gene ontology categories </w:t>
      </w:r>
    </w:p>
  </w:comment>
  <w:comment w:id="14" w:author="Microsoft Office User" w:date="2019-11-18T14:50:00Z" w:initials="Office">
    <w:p w14:paraId="23A0B4D0" w14:textId="77777777" w:rsidR="00E76566" w:rsidRDefault="00E76566" w:rsidP="004F08B5">
      <w:pPr>
        <w:pStyle w:val="CommentText"/>
      </w:pPr>
      <w:r>
        <w:rPr>
          <w:rStyle w:val="CommentReference"/>
        </w:rPr>
        <w:annotationRef/>
      </w:r>
      <w:r>
        <w:t xml:space="preserve">Double </w:t>
      </w:r>
      <w:bookmarkStart w:id="16" w:name="_GoBack"/>
      <w:bookmarkEnd w:id="16"/>
      <w:r>
        <w:t>check why there are the same number of modules in each tissue.</w:t>
      </w:r>
    </w:p>
  </w:comment>
  <w:comment w:id="15" w:author="Microsoft Office User" w:date="2019-11-18T14:50:00Z" w:initials="Office">
    <w:p w14:paraId="67454463" w14:textId="77777777" w:rsidR="00E76566" w:rsidRDefault="00E76566" w:rsidP="004F08B5">
      <w:pPr>
        <w:pStyle w:val="CommentText"/>
      </w:pPr>
      <w:r>
        <w:rPr>
          <w:rStyle w:val="CommentReference"/>
        </w:rPr>
        <w:annotationRef/>
      </w:r>
    </w:p>
  </w:comment>
  <w:comment w:id="17" w:author="Christina Grozinger" w:date="2019-11-20T14:30:00Z" w:initials="CMG">
    <w:p w14:paraId="0C9454C0" w14:textId="2F24DFAC" w:rsidR="00E76566" w:rsidRDefault="00E76566">
      <w:pPr>
        <w:pStyle w:val="CommentText"/>
      </w:pPr>
      <w:r>
        <w:rPr>
          <w:rStyle w:val="CommentReference"/>
        </w:rPr>
        <w:annotationRef/>
      </w:r>
      <w:r>
        <w:t>Need to add something about exactly how many reproductive and sterile individuals from exactly how many crosses from each of the two blocks was used.</w:t>
      </w:r>
    </w:p>
  </w:comment>
  <w:comment w:id="18" w:author="Christina Grozinger" w:date="2019-11-20T14:30:00Z" w:initials="CMG">
    <w:p w14:paraId="435B12CC" w14:textId="5B16770A" w:rsidR="00E76566" w:rsidRDefault="00E76566">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9" w:author="Christina Grozinger" w:date="2019-11-20T14:31:00Z" w:initials="CMG">
    <w:p w14:paraId="07E196B9" w14:textId="5FBB861B" w:rsidR="00E76566" w:rsidRDefault="00E76566">
      <w:pPr>
        <w:pStyle w:val="CommentText"/>
      </w:pPr>
      <w:r>
        <w:rPr>
          <w:rStyle w:val="CommentReference"/>
        </w:rPr>
        <w:annotationRef/>
      </w:r>
      <w:r>
        <w:t>I think we need to add the city/state for all these manufacturers?</w:t>
      </w:r>
    </w:p>
  </w:comment>
  <w:comment w:id="20" w:author="Christina Grozinger" w:date="2019-11-20T14:32:00Z" w:initials="CMG">
    <w:p w14:paraId="3814ACE6" w14:textId="3448A128" w:rsidR="00E76566" w:rsidRDefault="00E76566">
      <w:pPr>
        <w:pStyle w:val="CommentText"/>
      </w:pPr>
      <w:r>
        <w:rPr>
          <w:rStyle w:val="CommentReference"/>
        </w:rPr>
        <w:annotationRef/>
      </w:r>
      <w:r>
        <w:t>? core facility?  Is there more of a name here?</w:t>
      </w:r>
    </w:p>
  </w:comment>
  <w:comment w:id="21" w:author="Christina Grozinger" w:date="2019-11-20T14:32:00Z" w:initials="CMG">
    <w:p w14:paraId="615B4782" w14:textId="109031B2" w:rsidR="00E76566" w:rsidRDefault="00E76566">
      <w:pPr>
        <w:pStyle w:val="CommentText"/>
      </w:pPr>
      <w:r>
        <w:rPr>
          <w:rStyle w:val="CommentReference"/>
        </w:rPr>
        <w:annotationRef/>
      </w:r>
      <w:r>
        <w:t>Please make sure to work with Dave on getting this loaded up!</w:t>
      </w:r>
    </w:p>
  </w:comment>
  <w:comment w:id="22" w:author="Christina Grozinger" w:date="2019-11-20T14:35:00Z" w:initials="CMG">
    <w:p w14:paraId="7B85C5C4" w14:textId="4536CCEC" w:rsidR="00E76566" w:rsidRDefault="00E76566">
      <w:pPr>
        <w:pStyle w:val="CommentText"/>
      </w:pPr>
      <w:r>
        <w:rPr>
          <w:rStyle w:val="CommentReference"/>
        </w:rPr>
        <w:annotationRef/>
      </w:r>
      <w:r>
        <w:t>Again, I think we do not need to use the results where we combine both tissues – I think the individual tissues is fine.</w:t>
      </w:r>
    </w:p>
  </w:comment>
  <w:comment w:id="23" w:author="Christina Grozinger" w:date="2019-11-20T14:36:00Z" w:initials="CMG">
    <w:p w14:paraId="4E1188AA" w14:textId="23E794EE" w:rsidR="00E76566" w:rsidRDefault="00E76566">
      <w:pPr>
        <w:pStyle w:val="CommentText"/>
      </w:pPr>
      <w:r>
        <w:rPr>
          <w:rStyle w:val="CommentReference"/>
        </w:rPr>
        <w:annotationRef/>
      </w:r>
      <w:r>
        <w:t>Deleted this text because this is a bit wordy for a methods section.  Is there a reference to cite for this method?</w:t>
      </w:r>
    </w:p>
  </w:comment>
  <w:comment w:id="24" w:author="Christina Grozinger" w:date="2019-11-20T14:39:00Z" w:initials="CMG">
    <w:p w14:paraId="0CFD6337" w14:textId="5B6B82B4" w:rsidR="00E76566" w:rsidRDefault="00E76566">
      <w:pPr>
        <w:pStyle w:val="CommentText"/>
      </w:pPr>
      <w:r>
        <w:rPr>
          <w:rStyle w:val="CommentReference"/>
        </w:rPr>
        <w:annotationRef/>
      </w:r>
      <w:r>
        <w:t>Need to make sure we either use this consistently or define it…</w:t>
      </w:r>
    </w:p>
  </w:comment>
  <w:comment w:id="25" w:author="Christina Grozinger" w:date="2019-11-20T14:40:00Z" w:initials="CMG">
    <w:p w14:paraId="41D8FF47" w14:textId="300B596F" w:rsidR="00E76566" w:rsidRDefault="00E76566">
      <w:pPr>
        <w:pStyle w:val="CommentText"/>
      </w:pPr>
      <w:r>
        <w:rPr>
          <w:rStyle w:val="CommentReference"/>
        </w:rPr>
        <w:annotationRef/>
      </w:r>
      <w:r>
        <w:t>We might just use the table associated with the plots here, like in Figure 4 of Galbraith et al 2016.</w:t>
      </w:r>
    </w:p>
  </w:comment>
  <w:comment w:id="26" w:author="Microsoft Office User" w:date="2019-11-19T15:52:00Z" w:initials="Office">
    <w:p w14:paraId="36112E87" w14:textId="5F8D170D" w:rsidR="00E76566" w:rsidRDefault="00E76566">
      <w:pPr>
        <w:pStyle w:val="CommentText"/>
      </w:pPr>
      <w:r>
        <w:rPr>
          <w:rStyle w:val="CommentReference"/>
        </w:rPr>
        <w:annotationRef/>
      </w:r>
      <w:r>
        <w:t xml:space="preserve">These are </w:t>
      </w:r>
      <w:proofErr w:type="gramStart"/>
      <w:r>
        <w:t>pretty ugly</w:t>
      </w:r>
      <w:proofErr w:type="gramEnd"/>
      <w:r>
        <w:t>, so we should come up with a better way to display these. It’s essentially the same info as the corresponding figures.</w:t>
      </w:r>
    </w:p>
  </w:comment>
  <w:comment w:id="27" w:author="Christina Grozinger" w:date="2019-11-20T14:44:00Z" w:initials="CMG">
    <w:p w14:paraId="451F9C03" w14:textId="717584C2" w:rsidR="00E76566" w:rsidRDefault="00E76566">
      <w:pPr>
        <w:pStyle w:val="CommentText"/>
      </w:pPr>
      <w:r>
        <w:rPr>
          <w:rStyle w:val="CommentReference"/>
        </w:rPr>
        <w:annotationRef/>
      </w:r>
      <w:r>
        <w:t>How is this table organized?  It is not by the module number… or the size of the module….  Maybe rearrange this so the order makes more sense?</w:t>
      </w:r>
    </w:p>
  </w:comment>
  <w:comment w:id="28" w:author="Christina Grozinger" w:date="2019-11-20T14:43:00Z" w:initials="CMG">
    <w:p w14:paraId="39C07F52" w14:textId="62572B29" w:rsidR="00E76566" w:rsidRDefault="00E76566">
      <w:pPr>
        <w:pStyle w:val="CommentText"/>
      </w:pPr>
      <w:r>
        <w:rPr>
          <w:rStyle w:val="CommentReference"/>
        </w:rPr>
        <w:annotationRef/>
      </w:r>
      <w:r>
        <w:t>Is this the number of genes?  Maybe clarify in table heading?</w:t>
      </w:r>
    </w:p>
  </w:comment>
  <w:comment w:id="29" w:author="Christina Grozinger" w:date="2019-11-20T14:43:00Z" w:initials="CMG">
    <w:p w14:paraId="6FD6FD51" w14:textId="214D9E59" w:rsidR="00E76566" w:rsidRDefault="00E76566">
      <w:pPr>
        <w:pStyle w:val="CommentText"/>
      </w:pPr>
      <w:r>
        <w:rPr>
          <w:rStyle w:val="CommentReference"/>
        </w:rPr>
        <w:annotationRef/>
      </w:r>
      <w:r>
        <w:t>Maybe reduced the number of decimal places here?</w:t>
      </w:r>
    </w:p>
  </w:comment>
  <w:comment w:id="30" w:author="Christina Grozinger" w:date="2019-11-20T14:45:00Z" w:initials="CMG">
    <w:p w14:paraId="4472FAEA" w14:textId="40BC1066" w:rsidR="00E76566" w:rsidRDefault="00E76566">
      <w:pPr>
        <w:pStyle w:val="CommentText"/>
      </w:pPr>
      <w:r>
        <w:rPr>
          <w:rStyle w:val="CommentReference"/>
        </w:rPr>
        <w:annotationRef/>
      </w:r>
      <w:r>
        <w:t>Maybe also adjust this table to be like the other?</w:t>
      </w:r>
    </w:p>
  </w:comment>
  <w:comment w:id="31" w:author="Microsoft Office User" w:date="2019-11-19T16:38:00Z" w:initials="Office">
    <w:p w14:paraId="20D93B63" w14:textId="46C669F2" w:rsidR="00E76566" w:rsidRDefault="00E76566">
      <w:pPr>
        <w:pStyle w:val="CommentText"/>
      </w:pPr>
      <w:r>
        <w:rPr>
          <w:rStyle w:val="CommentReference"/>
        </w:rPr>
        <w:annotationRef/>
      </w:r>
      <w:r>
        <w:rPr>
          <w:rStyle w:val="CommentReference"/>
        </w:rPr>
        <w:t>Place holder text and figure. Text, legends, points probably all need to be bigger</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FE238" w15:done="0"/>
  <w15:commentEx w15:paraId="147CDFDC" w15:paraIdParent="46EFE238" w15:done="0"/>
  <w15:commentEx w15:paraId="7A53BDEF" w15:done="0"/>
  <w15:commentEx w15:paraId="069A5299" w15:paraIdParent="7A53BDEF" w15:done="0"/>
  <w15:commentEx w15:paraId="2884E93D" w15:done="0"/>
  <w15:commentEx w15:paraId="7C940EE0" w15:paraIdParent="2884E93D" w15:done="0"/>
  <w15:commentEx w15:paraId="178F8769" w15:done="0"/>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0"/>
  <w15:commentEx w15:paraId="4E1188AA" w15:done="0"/>
  <w15:commentEx w15:paraId="0CFD6337" w15:done="0"/>
  <w15:commentEx w15:paraId="41D8FF47" w15:done="0"/>
  <w15:commentEx w15:paraId="36112E87" w15:done="0"/>
  <w15:commentEx w15:paraId="451F9C03" w15:done="0"/>
  <w15:commentEx w15:paraId="39C07F52" w15:done="0"/>
  <w15:commentEx w15:paraId="6FD6FD51" w15:done="0"/>
  <w15:commentEx w15:paraId="4472FAEA" w15:done="0"/>
  <w15:commentEx w15:paraId="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FE238" w16cid:durableId="2182351B"/>
  <w16cid:commentId w16cid:paraId="147CDFDC" w16cid:durableId="2182351C"/>
  <w16cid:commentId w16cid:paraId="7A53BDEF" w16cid:durableId="2182351D"/>
  <w16cid:commentId w16cid:paraId="069A5299" w16cid:durableId="218290E2"/>
  <w16cid:commentId w16cid:paraId="2884E93D" w16cid:durableId="2182351E"/>
  <w16cid:commentId w16cid:paraId="7C940EE0" w16cid:durableId="2182351F"/>
  <w16cid:commentId w16cid:paraId="178F8769" w16cid:durableId="21823520"/>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Rong Ma">
    <w15:presenceInfo w15:providerId="None" w15:userId="Rong 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553DE"/>
    <w:rsid w:val="00063B97"/>
    <w:rsid w:val="000764E3"/>
    <w:rsid w:val="00090AF9"/>
    <w:rsid w:val="00096F2E"/>
    <w:rsid w:val="000A2003"/>
    <w:rsid w:val="00163D64"/>
    <w:rsid w:val="0019010A"/>
    <w:rsid w:val="00194C49"/>
    <w:rsid w:val="001D7991"/>
    <w:rsid w:val="00213B86"/>
    <w:rsid w:val="00256BD3"/>
    <w:rsid w:val="0026636D"/>
    <w:rsid w:val="00266604"/>
    <w:rsid w:val="00276577"/>
    <w:rsid w:val="00297324"/>
    <w:rsid w:val="002C7BD0"/>
    <w:rsid w:val="002D0E9E"/>
    <w:rsid w:val="002F6C3F"/>
    <w:rsid w:val="002F98B0"/>
    <w:rsid w:val="00300C57"/>
    <w:rsid w:val="00327698"/>
    <w:rsid w:val="003327B3"/>
    <w:rsid w:val="003544CD"/>
    <w:rsid w:val="00392EE9"/>
    <w:rsid w:val="003A70C5"/>
    <w:rsid w:val="003E0D8B"/>
    <w:rsid w:val="00431E00"/>
    <w:rsid w:val="00483140"/>
    <w:rsid w:val="004F08B5"/>
    <w:rsid w:val="00551E71"/>
    <w:rsid w:val="00555F00"/>
    <w:rsid w:val="0056089F"/>
    <w:rsid w:val="005B484C"/>
    <w:rsid w:val="00612462"/>
    <w:rsid w:val="00633F36"/>
    <w:rsid w:val="00640D2F"/>
    <w:rsid w:val="0067641D"/>
    <w:rsid w:val="006843D4"/>
    <w:rsid w:val="006A667E"/>
    <w:rsid w:val="006B05F7"/>
    <w:rsid w:val="006C31D9"/>
    <w:rsid w:val="006C48D5"/>
    <w:rsid w:val="00712E6E"/>
    <w:rsid w:val="00723E5B"/>
    <w:rsid w:val="0074269B"/>
    <w:rsid w:val="00790638"/>
    <w:rsid w:val="007E1E0A"/>
    <w:rsid w:val="00814252"/>
    <w:rsid w:val="008265FD"/>
    <w:rsid w:val="00880440"/>
    <w:rsid w:val="00893ED6"/>
    <w:rsid w:val="008B0A6B"/>
    <w:rsid w:val="008B7DEF"/>
    <w:rsid w:val="008D2C87"/>
    <w:rsid w:val="00902326"/>
    <w:rsid w:val="00906CBE"/>
    <w:rsid w:val="00907B98"/>
    <w:rsid w:val="00941BFB"/>
    <w:rsid w:val="00977D9F"/>
    <w:rsid w:val="0099039B"/>
    <w:rsid w:val="009907F1"/>
    <w:rsid w:val="009B19E9"/>
    <w:rsid w:val="00A4167D"/>
    <w:rsid w:val="00A41A78"/>
    <w:rsid w:val="00A568EA"/>
    <w:rsid w:val="00A643D1"/>
    <w:rsid w:val="00A650BA"/>
    <w:rsid w:val="00AC6B2B"/>
    <w:rsid w:val="00AD1524"/>
    <w:rsid w:val="00AE1E9E"/>
    <w:rsid w:val="00AF2808"/>
    <w:rsid w:val="00B20F8F"/>
    <w:rsid w:val="00B35A0C"/>
    <w:rsid w:val="00B530F5"/>
    <w:rsid w:val="00B61EBF"/>
    <w:rsid w:val="00B62528"/>
    <w:rsid w:val="00B806E6"/>
    <w:rsid w:val="00B838F9"/>
    <w:rsid w:val="00BD44FC"/>
    <w:rsid w:val="00C111A9"/>
    <w:rsid w:val="00C43A63"/>
    <w:rsid w:val="00C5309A"/>
    <w:rsid w:val="00CC08AE"/>
    <w:rsid w:val="00CD7732"/>
    <w:rsid w:val="00D14A5E"/>
    <w:rsid w:val="00D617BF"/>
    <w:rsid w:val="00D66722"/>
    <w:rsid w:val="00D87308"/>
    <w:rsid w:val="00D93443"/>
    <w:rsid w:val="00D9794F"/>
    <w:rsid w:val="00DE2AD3"/>
    <w:rsid w:val="00DE3B5A"/>
    <w:rsid w:val="00DF1EA4"/>
    <w:rsid w:val="00E76566"/>
    <w:rsid w:val="00E92BF4"/>
    <w:rsid w:val="00EA2CE6"/>
    <w:rsid w:val="00EB4F6C"/>
    <w:rsid w:val="00ED367E"/>
    <w:rsid w:val="00F23FEC"/>
    <w:rsid w:val="00F418FB"/>
    <w:rsid w:val="00F835CA"/>
    <w:rsid w:val="00F92044"/>
    <w:rsid w:val="00F97241"/>
    <w:rsid w:val="00FD02E3"/>
    <w:rsid w:val="00FD3822"/>
    <w:rsid w:val="00FD7DD1"/>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2</cp:revision>
  <dcterms:created xsi:type="dcterms:W3CDTF">2019-11-23T22:58:00Z</dcterms:created>
  <dcterms:modified xsi:type="dcterms:W3CDTF">2019-11-23T22:58:00Z</dcterms:modified>
</cp:coreProperties>
</file>